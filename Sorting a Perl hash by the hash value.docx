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1117" w:rsidRPr="002E1117" w:rsidRDefault="002E1117" w:rsidP="002E1117">
      <w:pPr>
        <w:spacing w:before="100" w:beforeAutospacing="1" w:after="100" w:afterAutospacing="1" w:line="240" w:lineRule="auto"/>
        <w:outlineLvl w:val="1"/>
        <w:rPr>
          <w:rFonts w:ascii="Times New Roman" w:eastAsia="Times New Roman" w:hAnsi="Times New Roman" w:cs="Times New Roman"/>
          <w:b/>
          <w:bCs/>
          <w:sz w:val="36"/>
          <w:szCs w:val="36"/>
        </w:rPr>
      </w:pPr>
      <w:r w:rsidRPr="002E1117">
        <w:rPr>
          <w:rFonts w:ascii="Times New Roman" w:eastAsia="Times New Roman" w:hAnsi="Times New Roman" w:cs="Times New Roman"/>
          <w:b/>
          <w:bCs/>
          <w:sz w:val="36"/>
          <w:szCs w:val="36"/>
        </w:rPr>
        <w:t>Sorting a Perl hash by the hash value</w:t>
      </w:r>
    </w:p>
    <w:p w:rsidR="002E1117" w:rsidRPr="002E1117" w:rsidRDefault="002E1117" w:rsidP="002E1117">
      <w:pPr>
        <w:spacing w:before="100" w:beforeAutospacing="1" w:after="100" w:afterAutospacing="1" w:line="240" w:lineRule="auto"/>
        <w:rPr>
          <w:rFonts w:ascii="Times New Roman" w:eastAsia="Times New Roman" w:hAnsi="Times New Roman" w:cs="Times New Roman"/>
          <w:sz w:val="24"/>
          <w:szCs w:val="24"/>
        </w:rPr>
      </w:pPr>
      <w:r w:rsidRPr="002E1117">
        <w:rPr>
          <w:rFonts w:ascii="Times New Roman" w:eastAsia="Times New Roman" w:hAnsi="Times New Roman" w:cs="Times New Roman"/>
          <w:sz w:val="24"/>
          <w:szCs w:val="24"/>
        </w:rPr>
        <w:t xml:space="preserve">Sorting a </w:t>
      </w:r>
      <w:hyperlink r:id="rId5" w:history="1">
        <w:r w:rsidRPr="002E1117">
          <w:rPr>
            <w:rFonts w:ascii="Times New Roman" w:eastAsia="Times New Roman" w:hAnsi="Times New Roman" w:cs="Times New Roman"/>
            <w:color w:val="0000FF"/>
            <w:sz w:val="24"/>
            <w:szCs w:val="24"/>
            <w:u w:val="single"/>
          </w:rPr>
          <w:t>Perl</w:t>
        </w:r>
      </w:hyperlink>
      <w:r w:rsidRPr="002E1117">
        <w:rPr>
          <w:rFonts w:ascii="Times New Roman" w:eastAsia="Times New Roman" w:hAnsi="Times New Roman" w:cs="Times New Roman"/>
          <w:sz w:val="24"/>
          <w:szCs w:val="24"/>
        </w:rPr>
        <w:t xml:space="preserve"> hash by the </w:t>
      </w:r>
      <w:r w:rsidRPr="002E1117">
        <w:rPr>
          <w:rFonts w:ascii="Times New Roman" w:eastAsia="Times New Roman" w:hAnsi="Times New Roman" w:cs="Times New Roman"/>
          <w:i/>
          <w:iCs/>
          <w:sz w:val="24"/>
          <w:szCs w:val="24"/>
        </w:rPr>
        <w:t>hash value</w:t>
      </w:r>
      <w:r w:rsidRPr="002E1117">
        <w:rPr>
          <w:rFonts w:ascii="Times New Roman" w:eastAsia="Times New Roman" w:hAnsi="Times New Roman" w:cs="Times New Roman"/>
          <w:sz w:val="24"/>
          <w:szCs w:val="24"/>
        </w:rPr>
        <w:t xml:space="preserve"> is a bit more difficult than sorting by the key, but it's not too bad. It just requires a small "helper" function. This is easiest to demonstrate by example.</w:t>
      </w:r>
    </w:p>
    <w:p w:rsidR="002E1117" w:rsidRPr="002E1117" w:rsidRDefault="002E1117" w:rsidP="002E1117">
      <w:pPr>
        <w:spacing w:before="100" w:beforeAutospacing="1" w:after="100" w:afterAutospacing="1" w:line="240" w:lineRule="auto"/>
        <w:rPr>
          <w:rFonts w:ascii="Times New Roman" w:eastAsia="Times New Roman" w:hAnsi="Times New Roman" w:cs="Times New Roman"/>
          <w:sz w:val="24"/>
          <w:szCs w:val="24"/>
        </w:rPr>
      </w:pPr>
      <w:r w:rsidRPr="002E1117">
        <w:rPr>
          <w:rFonts w:ascii="Times New Roman" w:eastAsia="Times New Roman" w:hAnsi="Times New Roman" w:cs="Times New Roman"/>
          <w:sz w:val="24"/>
          <w:szCs w:val="24"/>
        </w:rPr>
        <w:t xml:space="preserve">Suppose we have a class of five students. Rather than give them names, we'll call them student1, student2, etc. Suppose these students just took a test, and we stored their grades in a hash (called associative arrays prior to the release of Perl 5) named </w:t>
      </w:r>
      <w:r w:rsidRPr="002E1117">
        <w:rPr>
          <w:rFonts w:ascii="Courier New" w:eastAsia="Times New Roman" w:hAnsi="Courier New" w:cs="Courier New"/>
          <w:sz w:val="20"/>
          <w:szCs w:val="20"/>
        </w:rPr>
        <w:t>grades</w:t>
      </w:r>
      <w:r w:rsidRPr="002E1117">
        <w:rPr>
          <w:rFonts w:ascii="Times New Roman" w:eastAsia="Times New Roman" w:hAnsi="Times New Roman" w:cs="Times New Roman"/>
          <w:sz w:val="24"/>
          <w:szCs w:val="24"/>
        </w:rPr>
        <w:t>.</w:t>
      </w:r>
    </w:p>
    <w:p w:rsidR="002E1117" w:rsidRPr="002E1117" w:rsidRDefault="002E1117" w:rsidP="002E1117">
      <w:pPr>
        <w:spacing w:before="100" w:beforeAutospacing="1" w:after="100" w:afterAutospacing="1" w:line="240" w:lineRule="auto"/>
        <w:rPr>
          <w:rFonts w:ascii="Times New Roman" w:eastAsia="Times New Roman" w:hAnsi="Times New Roman" w:cs="Times New Roman"/>
          <w:sz w:val="24"/>
          <w:szCs w:val="24"/>
        </w:rPr>
      </w:pPr>
      <w:r w:rsidRPr="002E1117">
        <w:rPr>
          <w:rFonts w:ascii="Times New Roman" w:eastAsia="Times New Roman" w:hAnsi="Times New Roman" w:cs="Times New Roman"/>
          <w:sz w:val="24"/>
          <w:szCs w:val="24"/>
        </w:rPr>
        <w:t>The hash definition might look like this:</w:t>
      </w:r>
    </w:p>
    <w:p w:rsidR="002E1117" w:rsidRPr="002E1117" w:rsidRDefault="002E1117" w:rsidP="002E1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1117">
        <w:rPr>
          <w:rFonts w:ascii="Courier New" w:eastAsia="Times New Roman" w:hAnsi="Courier New" w:cs="Courier New"/>
          <w:sz w:val="20"/>
          <w:szCs w:val="20"/>
        </w:rPr>
        <w:t>%grades = (</w:t>
      </w:r>
    </w:p>
    <w:p w:rsidR="002E1117" w:rsidRPr="002E1117" w:rsidRDefault="002E1117" w:rsidP="002E1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1117">
        <w:rPr>
          <w:rFonts w:ascii="Courier New" w:eastAsia="Times New Roman" w:hAnsi="Courier New" w:cs="Courier New"/>
          <w:sz w:val="20"/>
          <w:szCs w:val="20"/>
        </w:rPr>
        <w:t xml:space="preserve">  student1 =&gt; 90,</w:t>
      </w:r>
    </w:p>
    <w:p w:rsidR="002E1117" w:rsidRPr="002E1117" w:rsidRDefault="002E1117" w:rsidP="002E1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1117">
        <w:rPr>
          <w:rFonts w:ascii="Courier New" w:eastAsia="Times New Roman" w:hAnsi="Courier New" w:cs="Courier New"/>
          <w:sz w:val="20"/>
          <w:szCs w:val="20"/>
        </w:rPr>
        <w:t xml:space="preserve">  student2 =&gt; 75,</w:t>
      </w:r>
    </w:p>
    <w:p w:rsidR="002E1117" w:rsidRPr="002E1117" w:rsidRDefault="002E1117" w:rsidP="002E1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1117">
        <w:rPr>
          <w:rFonts w:ascii="Courier New" w:eastAsia="Times New Roman" w:hAnsi="Courier New" w:cs="Courier New"/>
          <w:sz w:val="20"/>
          <w:szCs w:val="20"/>
        </w:rPr>
        <w:t xml:space="preserve">  student3 =&gt; 96,</w:t>
      </w:r>
    </w:p>
    <w:p w:rsidR="002E1117" w:rsidRPr="002E1117" w:rsidRDefault="002E1117" w:rsidP="002E1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1117">
        <w:rPr>
          <w:rFonts w:ascii="Courier New" w:eastAsia="Times New Roman" w:hAnsi="Courier New" w:cs="Courier New"/>
          <w:sz w:val="20"/>
          <w:szCs w:val="20"/>
        </w:rPr>
        <w:t xml:space="preserve">  student4 =&gt; 55,</w:t>
      </w:r>
    </w:p>
    <w:p w:rsidR="002E1117" w:rsidRPr="002E1117" w:rsidRDefault="002E1117" w:rsidP="002E1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1117">
        <w:rPr>
          <w:rFonts w:ascii="Courier New" w:eastAsia="Times New Roman" w:hAnsi="Courier New" w:cs="Courier New"/>
          <w:sz w:val="20"/>
          <w:szCs w:val="20"/>
        </w:rPr>
        <w:t xml:space="preserve">  student5 =&gt; 76,</w:t>
      </w:r>
    </w:p>
    <w:p w:rsidR="002E1117" w:rsidRPr="002E1117" w:rsidRDefault="002E1117" w:rsidP="002E1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1117">
        <w:rPr>
          <w:rFonts w:ascii="Courier New" w:eastAsia="Times New Roman" w:hAnsi="Courier New" w:cs="Courier New"/>
          <w:sz w:val="20"/>
          <w:szCs w:val="20"/>
        </w:rPr>
        <w:t>);</w:t>
      </w:r>
    </w:p>
    <w:p w:rsidR="002E1117" w:rsidRPr="002E1117" w:rsidRDefault="002E1117" w:rsidP="002E1117">
      <w:pPr>
        <w:spacing w:before="100" w:beforeAutospacing="1" w:after="100" w:afterAutospacing="1" w:line="240" w:lineRule="auto"/>
        <w:rPr>
          <w:rFonts w:ascii="Times New Roman" w:eastAsia="Times New Roman" w:hAnsi="Times New Roman" w:cs="Times New Roman"/>
          <w:sz w:val="24"/>
          <w:szCs w:val="24"/>
        </w:rPr>
      </w:pPr>
      <w:r w:rsidRPr="002E1117">
        <w:rPr>
          <w:rFonts w:ascii="Times New Roman" w:eastAsia="Times New Roman" w:hAnsi="Times New Roman" w:cs="Times New Roman"/>
          <w:sz w:val="24"/>
          <w:szCs w:val="24"/>
        </w:rPr>
        <w:t>If you're familiar with hashes, you know that the student names are the keys, and the test scores are the hash values.</w:t>
      </w:r>
    </w:p>
    <w:p w:rsidR="002E1117" w:rsidRPr="002E1117" w:rsidRDefault="002E1117" w:rsidP="002E1117">
      <w:pPr>
        <w:spacing w:before="100" w:beforeAutospacing="1" w:after="100" w:afterAutospacing="1" w:line="240" w:lineRule="auto"/>
        <w:rPr>
          <w:rFonts w:ascii="Times New Roman" w:eastAsia="Times New Roman" w:hAnsi="Times New Roman" w:cs="Times New Roman"/>
          <w:sz w:val="24"/>
          <w:szCs w:val="24"/>
        </w:rPr>
      </w:pPr>
      <w:r w:rsidRPr="002E1117">
        <w:rPr>
          <w:rFonts w:ascii="Times New Roman" w:eastAsia="Times New Roman" w:hAnsi="Times New Roman" w:cs="Times New Roman"/>
          <w:sz w:val="24"/>
          <w:szCs w:val="24"/>
        </w:rPr>
        <w:t xml:space="preserve">The key to sorting a hash by value is the function you create to help the </w:t>
      </w:r>
      <w:proofErr w:type="spellStart"/>
      <w:r w:rsidRPr="002E1117">
        <w:rPr>
          <w:rFonts w:ascii="Courier New" w:eastAsia="Times New Roman" w:hAnsi="Courier New" w:cs="Courier New"/>
          <w:sz w:val="20"/>
          <w:szCs w:val="20"/>
        </w:rPr>
        <w:t>sort</w:t>
      </w:r>
      <w:r w:rsidRPr="002E1117">
        <w:rPr>
          <w:rFonts w:ascii="Times New Roman" w:eastAsia="Times New Roman" w:hAnsi="Times New Roman" w:cs="Times New Roman"/>
          <w:sz w:val="24"/>
          <w:szCs w:val="24"/>
        </w:rPr>
        <w:t>command</w:t>
      </w:r>
      <w:proofErr w:type="spellEnd"/>
      <w:r w:rsidRPr="002E1117">
        <w:rPr>
          <w:rFonts w:ascii="Times New Roman" w:eastAsia="Times New Roman" w:hAnsi="Times New Roman" w:cs="Times New Roman"/>
          <w:sz w:val="24"/>
          <w:szCs w:val="24"/>
        </w:rPr>
        <w:t xml:space="preserve"> perform </w:t>
      </w:r>
      <w:proofErr w:type="spellStart"/>
      <w:proofErr w:type="gramStart"/>
      <w:r w:rsidRPr="002E1117">
        <w:rPr>
          <w:rFonts w:ascii="Times New Roman" w:eastAsia="Times New Roman" w:hAnsi="Times New Roman" w:cs="Times New Roman"/>
          <w:sz w:val="24"/>
          <w:szCs w:val="24"/>
        </w:rPr>
        <w:t>it's</w:t>
      </w:r>
      <w:proofErr w:type="spellEnd"/>
      <w:proofErr w:type="gramEnd"/>
      <w:r w:rsidRPr="002E1117">
        <w:rPr>
          <w:rFonts w:ascii="Times New Roman" w:eastAsia="Times New Roman" w:hAnsi="Times New Roman" w:cs="Times New Roman"/>
          <w:sz w:val="24"/>
          <w:szCs w:val="24"/>
        </w:rPr>
        <w:t xml:space="preserve"> function. Following the format defined by the creators of Perl, you create a function I call a helper function that tells Perl how to sort the list it's about to receive. In the case of the program you're about to see, I've created two helper functions named </w:t>
      </w:r>
      <w:proofErr w:type="spellStart"/>
      <w:proofErr w:type="gramStart"/>
      <w:r w:rsidRPr="002E1117">
        <w:rPr>
          <w:rFonts w:ascii="Courier New" w:eastAsia="Times New Roman" w:hAnsi="Courier New" w:cs="Courier New"/>
          <w:sz w:val="20"/>
          <w:szCs w:val="20"/>
        </w:rPr>
        <w:t>hashValueDescendingNum</w:t>
      </w:r>
      <w:proofErr w:type="spellEnd"/>
      <w:r w:rsidRPr="002E1117">
        <w:rPr>
          <w:rFonts w:ascii="Times New Roman" w:eastAsia="Times New Roman" w:hAnsi="Times New Roman" w:cs="Times New Roman"/>
          <w:sz w:val="24"/>
          <w:szCs w:val="24"/>
        </w:rPr>
        <w:t>(</w:t>
      </w:r>
      <w:proofErr w:type="gramEnd"/>
      <w:r w:rsidRPr="002E1117">
        <w:rPr>
          <w:rFonts w:ascii="Times New Roman" w:eastAsia="Times New Roman" w:hAnsi="Times New Roman" w:cs="Times New Roman"/>
          <w:sz w:val="24"/>
          <w:szCs w:val="24"/>
        </w:rPr>
        <w:t xml:space="preserve">sort by hash value in descending numeric order) and </w:t>
      </w:r>
      <w:proofErr w:type="spellStart"/>
      <w:r w:rsidRPr="002E1117">
        <w:rPr>
          <w:rFonts w:ascii="Courier New" w:eastAsia="Times New Roman" w:hAnsi="Courier New" w:cs="Courier New"/>
          <w:sz w:val="20"/>
          <w:szCs w:val="20"/>
        </w:rPr>
        <w:t>hashValueAscendingNum</w:t>
      </w:r>
      <w:proofErr w:type="spellEnd"/>
      <w:r w:rsidRPr="002E1117">
        <w:rPr>
          <w:rFonts w:ascii="Times New Roman" w:eastAsia="Times New Roman" w:hAnsi="Times New Roman" w:cs="Times New Roman"/>
          <w:sz w:val="24"/>
          <w:szCs w:val="24"/>
        </w:rPr>
        <w:t>(sort by hash value in ascending numeric order).</w:t>
      </w:r>
    </w:p>
    <w:p w:rsidR="002E1117" w:rsidRPr="002E1117" w:rsidRDefault="002E1117" w:rsidP="002E1117">
      <w:pPr>
        <w:spacing w:before="100" w:beforeAutospacing="1" w:after="100" w:afterAutospacing="1" w:line="240" w:lineRule="auto"/>
        <w:outlineLvl w:val="1"/>
        <w:rPr>
          <w:rFonts w:ascii="Times New Roman" w:eastAsia="Times New Roman" w:hAnsi="Times New Roman" w:cs="Times New Roman"/>
          <w:b/>
          <w:bCs/>
          <w:sz w:val="36"/>
          <w:szCs w:val="36"/>
        </w:rPr>
      </w:pPr>
      <w:r w:rsidRPr="002E1117">
        <w:rPr>
          <w:rFonts w:ascii="Times New Roman" w:eastAsia="Times New Roman" w:hAnsi="Times New Roman" w:cs="Times New Roman"/>
          <w:b/>
          <w:bCs/>
          <w:sz w:val="36"/>
          <w:szCs w:val="36"/>
        </w:rPr>
        <w:t>A complete Perl hash sort sample program</w:t>
      </w:r>
    </w:p>
    <w:p w:rsidR="002E1117" w:rsidRPr="002E1117" w:rsidRDefault="002E1117" w:rsidP="002E1117">
      <w:pPr>
        <w:spacing w:before="100" w:beforeAutospacing="1" w:after="100" w:afterAutospacing="1" w:line="240" w:lineRule="auto"/>
        <w:rPr>
          <w:rFonts w:ascii="Times New Roman" w:eastAsia="Times New Roman" w:hAnsi="Times New Roman" w:cs="Times New Roman"/>
          <w:sz w:val="24"/>
          <w:szCs w:val="24"/>
        </w:rPr>
      </w:pPr>
      <w:r w:rsidRPr="002E1117">
        <w:rPr>
          <w:rFonts w:ascii="Times New Roman" w:eastAsia="Times New Roman" w:hAnsi="Times New Roman" w:cs="Times New Roman"/>
          <w:sz w:val="24"/>
          <w:szCs w:val="24"/>
        </w:rPr>
        <w:t xml:space="preserve">Here's a complete </w:t>
      </w:r>
      <w:r w:rsidRPr="002E1117">
        <w:rPr>
          <w:rFonts w:ascii="Times New Roman" w:eastAsia="Times New Roman" w:hAnsi="Times New Roman" w:cs="Times New Roman"/>
          <w:i/>
          <w:iCs/>
          <w:sz w:val="24"/>
          <w:szCs w:val="24"/>
        </w:rPr>
        <w:t>Perl hash sort</w:t>
      </w:r>
      <w:r w:rsidRPr="002E1117">
        <w:rPr>
          <w:rFonts w:ascii="Times New Roman" w:eastAsia="Times New Roman" w:hAnsi="Times New Roman" w:cs="Times New Roman"/>
          <w:sz w:val="24"/>
          <w:szCs w:val="24"/>
        </w:rPr>
        <w:t xml:space="preserve"> sample program that prints the contents of the grades hash, sorted numerically by the hash value:</w:t>
      </w:r>
    </w:p>
    <w:p w:rsidR="002E1117" w:rsidRPr="002E1117" w:rsidRDefault="002E1117" w:rsidP="002E1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E1117">
        <w:rPr>
          <w:rFonts w:ascii="Courier New" w:eastAsia="Times New Roman" w:hAnsi="Courier New" w:cs="Courier New"/>
          <w:sz w:val="20"/>
          <w:szCs w:val="20"/>
        </w:rPr>
        <w:t>#!/</w:t>
      </w:r>
      <w:proofErr w:type="spellStart"/>
      <w:proofErr w:type="gramEnd"/>
      <w:r w:rsidRPr="002E1117">
        <w:rPr>
          <w:rFonts w:ascii="Courier New" w:eastAsia="Times New Roman" w:hAnsi="Courier New" w:cs="Courier New"/>
          <w:sz w:val="20"/>
          <w:szCs w:val="20"/>
        </w:rPr>
        <w:t>usr</w:t>
      </w:r>
      <w:proofErr w:type="spellEnd"/>
      <w:r w:rsidRPr="002E1117">
        <w:rPr>
          <w:rFonts w:ascii="Courier New" w:eastAsia="Times New Roman" w:hAnsi="Courier New" w:cs="Courier New"/>
          <w:sz w:val="20"/>
          <w:szCs w:val="20"/>
        </w:rPr>
        <w:t>/bin/</w:t>
      </w:r>
      <w:proofErr w:type="spellStart"/>
      <w:r w:rsidRPr="002E1117">
        <w:rPr>
          <w:rFonts w:ascii="Courier New" w:eastAsia="Times New Roman" w:hAnsi="Courier New" w:cs="Courier New"/>
          <w:sz w:val="20"/>
          <w:szCs w:val="20"/>
        </w:rPr>
        <w:t>perl</w:t>
      </w:r>
      <w:proofErr w:type="spellEnd"/>
      <w:r w:rsidRPr="002E1117">
        <w:rPr>
          <w:rFonts w:ascii="Courier New" w:eastAsia="Times New Roman" w:hAnsi="Courier New" w:cs="Courier New"/>
          <w:sz w:val="20"/>
          <w:szCs w:val="20"/>
        </w:rPr>
        <w:t xml:space="preserve"> -w</w:t>
      </w:r>
    </w:p>
    <w:p w:rsidR="002E1117" w:rsidRPr="002E1117" w:rsidRDefault="002E1117" w:rsidP="002E1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E1117" w:rsidRPr="002E1117" w:rsidRDefault="002E1117" w:rsidP="002E1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1117">
        <w:rPr>
          <w:rFonts w:ascii="Courier New" w:eastAsia="Times New Roman" w:hAnsi="Courier New" w:cs="Courier New"/>
          <w:sz w:val="20"/>
          <w:szCs w:val="20"/>
        </w:rPr>
        <w:t>#----------------------------------------------------------------------#</w:t>
      </w:r>
    </w:p>
    <w:p w:rsidR="002E1117" w:rsidRPr="002E1117" w:rsidRDefault="002E1117" w:rsidP="002E1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E1117">
        <w:rPr>
          <w:rFonts w:ascii="Courier New" w:eastAsia="Times New Roman" w:hAnsi="Courier New" w:cs="Courier New"/>
          <w:sz w:val="20"/>
          <w:szCs w:val="20"/>
        </w:rPr>
        <w:t>#  printHashByValue.pl</w:t>
      </w:r>
      <w:proofErr w:type="gramEnd"/>
      <w:r w:rsidRPr="002E1117">
        <w:rPr>
          <w:rFonts w:ascii="Courier New" w:eastAsia="Times New Roman" w:hAnsi="Courier New" w:cs="Courier New"/>
          <w:sz w:val="20"/>
          <w:szCs w:val="20"/>
        </w:rPr>
        <w:t xml:space="preserve">                                                 #</w:t>
      </w:r>
    </w:p>
    <w:p w:rsidR="002E1117" w:rsidRPr="002E1117" w:rsidRDefault="002E1117" w:rsidP="002E1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1117">
        <w:rPr>
          <w:rFonts w:ascii="Courier New" w:eastAsia="Times New Roman" w:hAnsi="Courier New" w:cs="Courier New"/>
          <w:sz w:val="20"/>
          <w:szCs w:val="20"/>
        </w:rPr>
        <w:t>#----------------------------------------------------------------------#</w:t>
      </w:r>
    </w:p>
    <w:p w:rsidR="002E1117" w:rsidRPr="002E1117" w:rsidRDefault="002E1117" w:rsidP="002E1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E1117" w:rsidRPr="002E1117" w:rsidRDefault="002E1117" w:rsidP="002E1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1117">
        <w:rPr>
          <w:rFonts w:ascii="Courier New" w:eastAsia="Times New Roman" w:hAnsi="Courier New" w:cs="Courier New"/>
          <w:sz w:val="20"/>
          <w:szCs w:val="20"/>
        </w:rPr>
        <w:t>#----------------------------------------------------------------------#</w:t>
      </w:r>
    </w:p>
    <w:p w:rsidR="002E1117" w:rsidRPr="002E1117" w:rsidRDefault="002E1117" w:rsidP="002E1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E1117">
        <w:rPr>
          <w:rFonts w:ascii="Courier New" w:eastAsia="Times New Roman" w:hAnsi="Courier New" w:cs="Courier New"/>
          <w:sz w:val="20"/>
          <w:szCs w:val="20"/>
        </w:rPr>
        <w:t>#  FUNCTION</w:t>
      </w:r>
      <w:proofErr w:type="gramEnd"/>
      <w:r w:rsidRPr="002E1117">
        <w:rPr>
          <w:rFonts w:ascii="Courier New" w:eastAsia="Times New Roman" w:hAnsi="Courier New" w:cs="Courier New"/>
          <w:sz w:val="20"/>
          <w:szCs w:val="20"/>
        </w:rPr>
        <w:t xml:space="preserve">:  </w:t>
      </w:r>
      <w:proofErr w:type="spellStart"/>
      <w:r w:rsidRPr="002E1117">
        <w:rPr>
          <w:rFonts w:ascii="Courier New" w:eastAsia="Times New Roman" w:hAnsi="Courier New" w:cs="Courier New"/>
          <w:sz w:val="20"/>
          <w:szCs w:val="20"/>
        </w:rPr>
        <w:t>hashValueAscendingNum</w:t>
      </w:r>
      <w:proofErr w:type="spellEnd"/>
      <w:r w:rsidRPr="002E1117">
        <w:rPr>
          <w:rFonts w:ascii="Courier New" w:eastAsia="Times New Roman" w:hAnsi="Courier New" w:cs="Courier New"/>
          <w:sz w:val="20"/>
          <w:szCs w:val="20"/>
        </w:rPr>
        <w:t xml:space="preserve">                                    #</w:t>
      </w:r>
    </w:p>
    <w:p w:rsidR="002E1117" w:rsidRPr="002E1117" w:rsidRDefault="002E1117" w:rsidP="002E1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1117">
        <w:rPr>
          <w:rFonts w:ascii="Courier New" w:eastAsia="Times New Roman" w:hAnsi="Courier New" w:cs="Courier New"/>
          <w:sz w:val="20"/>
          <w:szCs w:val="20"/>
        </w:rPr>
        <w:t>#                                                                      #</w:t>
      </w:r>
    </w:p>
    <w:p w:rsidR="002E1117" w:rsidRPr="002E1117" w:rsidRDefault="002E1117" w:rsidP="002E1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E1117">
        <w:rPr>
          <w:rFonts w:ascii="Courier New" w:eastAsia="Times New Roman" w:hAnsi="Courier New" w:cs="Courier New"/>
          <w:sz w:val="20"/>
          <w:szCs w:val="20"/>
        </w:rPr>
        <w:t>#  PURPOSE</w:t>
      </w:r>
      <w:proofErr w:type="gramEnd"/>
      <w:r w:rsidRPr="002E1117">
        <w:rPr>
          <w:rFonts w:ascii="Courier New" w:eastAsia="Times New Roman" w:hAnsi="Courier New" w:cs="Courier New"/>
          <w:sz w:val="20"/>
          <w:szCs w:val="20"/>
        </w:rPr>
        <w:t>:   Help sort a hash by the hash 'value', not the 'key'.     #</w:t>
      </w:r>
    </w:p>
    <w:p w:rsidR="002E1117" w:rsidRPr="002E1117" w:rsidRDefault="002E1117" w:rsidP="002E1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1117">
        <w:rPr>
          <w:rFonts w:ascii="Courier New" w:eastAsia="Times New Roman" w:hAnsi="Courier New" w:cs="Courier New"/>
          <w:sz w:val="20"/>
          <w:szCs w:val="20"/>
        </w:rPr>
        <w:t>#             Values are returned in ascending numeric order (lowest   #</w:t>
      </w:r>
    </w:p>
    <w:p w:rsidR="002E1117" w:rsidRPr="002E1117" w:rsidRDefault="002E1117" w:rsidP="002E1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1117">
        <w:rPr>
          <w:rFonts w:ascii="Courier New" w:eastAsia="Times New Roman" w:hAnsi="Courier New" w:cs="Courier New"/>
          <w:sz w:val="20"/>
          <w:szCs w:val="20"/>
        </w:rPr>
        <w:t xml:space="preserve">#             </w:t>
      </w:r>
      <w:proofErr w:type="gramStart"/>
      <w:r w:rsidRPr="002E1117">
        <w:rPr>
          <w:rFonts w:ascii="Courier New" w:eastAsia="Times New Roman" w:hAnsi="Courier New" w:cs="Courier New"/>
          <w:sz w:val="20"/>
          <w:szCs w:val="20"/>
        </w:rPr>
        <w:t>to</w:t>
      </w:r>
      <w:proofErr w:type="gramEnd"/>
      <w:r w:rsidRPr="002E1117">
        <w:rPr>
          <w:rFonts w:ascii="Courier New" w:eastAsia="Times New Roman" w:hAnsi="Courier New" w:cs="Courier New"/>
          <w:sz w:val="20"/>
          <w:szCs w:val="20"/>
        </w:rPr>
        <w:t xml:space="preserve"> highest).                                             #</w:t>
      </w:r>
    </w:p>
    <w:p w:rsidR="002E1117" w:rsidRPr="002E1117" w:rsidRDefault="002E1117" w:rsidP="002E1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1117">
        <w:rPr>
          <w:rFonts w:ascii="Courier New" w:eastAsia="Times New Roman" w:hAnsi="Courier New" w:cs="Courier New"/>
          <w:sz w:val="20"/>
          <w:szCs w:val="20"/>
        </w:rPr>
        <w:t>#----------------------------------------------------------------------#</w:t>
      </w:r>
    </w:p>
    <w:p w:rsidR="002E1117" w:rsidRPr="002E1117" w:rsidRDefault="002E1117" w:rsidP="002E1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E1117" w:rsidRPr="002E1117" w:rsidRDefault="002E1117" w:rsidP="002E1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E1117">
        <w:rPr>
          <w:rFonts w:ascii="Courier New" w:eastAsia="Times New Roman" w:hAnsi="Courier New" w:cs="Courier New"/>
          <w:sz w:val="20"/>
          <w:szCs w:val="20"/>
        </w:rPr>
        <w:t>sub</w:t>
      </w:r>
      <w:proofErr w:type="gramEnd"/>
      <w:r w:rsidRPr="002E1117">
        <w:rPr>
          <w:rFonts w:ascii="Courier New" w:eastAsia="Times New Roman" w:hAnsi="Courier New" w:cs="Courier New"/>
          <w:sz w:val="20"/>
          <w:szCs w:val="20"/>
        </w:rPr>
        <w:t xml:space="preserve"> </w:t>
      </w:r>
      <w:proofErr w:type="spellStart"/>
      <w:r w:rsidRPr="002E1117">
        <w:rPr>
          <w:rFonts w:ascii="Courier New" w:eastAsia="Times New Roman" w:hAnsi="Courier New" w:cs="Courier New"/>
          <w:sz w:val="20"/>
          <w:szCs w:val="20"/>
        </w:rPr>
        <w:t>hashValueAscendingNum</w:t>
      </w:r>
      <w:proofErr w:type="spellEnd"/>
      <w:r w:rsidRPr="002E1117">
        <w:rPr>
          <w:rFonts w:ascii="Courier New" w:eastAsia="Times New Roman" w:hAnsi="Courier New" w:cs="Courier New"/>
          <w:sz w:val="20"/>
          <w:szCs w:val="20"/>
        </w:rPr>
        <w:t xml:space="preserve"> {</w:t>
      </w:r>
    </w:p>
    <w:p w:rsidR="002E1117" w:rsidRPr="002E1117" w:rsidRDefault="002E1117" w:rsidP="002E1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1117">
        <w:rPr>
          <w:rFonts w:ascii="Courier New" w:eastAsia="Times New Roman" w:hAnsi="Courier New" w:cs="Courier New"/>
          <w:sz w:val="20"/>
          <w:szCs w:val="20"/>
        </w:rPr>
        <w:lastRenderedPageBreak/>
        <w:t xml:space="preserve">   $</w:t>
      </w:r>
      <w:proofErr w:type="gramStart"/>
      <w:r w:rsidRPr="002E1117">
        <w:rPr>
          <w:rFonts w:ascii="Courier New" w:eastAsia="Times New Roman" w:hAnsi="Courier New" w:cs="Courier New"/>
          <w:sz w:val="20"/>
          <w:szCs w:val="20"/>
        </w:rPr>
        <w:t>grades{</w:t>
      </w:r>
      <w:proofErr w:type="gramEnd"/>
      <w:r w:rsidRPr="002E1117">
        <w:rPr>
          <w:rFonts w:ascii="Courier New" w:eastAsia="Times New Roman" w:hAnsi="Courier New" w:cs="Courier New"/>
          <w:sz w:val="20"/>
          <w:szCs w:val="20"/>
        </w:rPr>
        <w:t>$a} &lt;=&gt; $grades{$b};</w:t>
      </w:r>
    </w:p>
    <w:p w:rsidR="002E1117" w:rsidRPr="002E1117" w:rsidRDefault="002E1117" w:rsidP="002E1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1117">
        <w:rPr>
          <w:rFonts w:ascii="Courier New" w:eastAsia="Times New Roman" w:hAnsi="Courier New" w:cs="Courier New"/>
          <w:sz w:val="20"/>
          <w:szCs w:val="20"/>
        </w:rPr>
        <w:t>}</w:t>
      </w:r>
    </w:p>
    <w:p w:rsidR="002E1117" w:rsidRPr="002E1117" w:rsidRDefault="002E1117" w:rsidP="002E1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E1117" w:rsidRPr="002E1117" w:rsidRDefault="002E1117" w:rsidP="002E1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E1117" w:rsidRPr="002E1117" w:rsidRDefault="002E1117" w:rsidP="002E1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1117">
        <w:rPr>
          <w:rFonts w:ascii="Courier New" w:eastAsia="Times New Roman" w:hAnsi="Courier New" w:cs="Courier New"/>
          <w:sz w:val="20"/>
          <w:szCs w:val="20"/>
        </w:rPr>
        <w:t>#----------------------------------------------------------------------#</w:t>
      </w:r>
    </w:p>
    <w:p w:rsidR="002E1117" w:rsidRPr="002E1117" w:rsidRDefault="002E1117" w:rsidP="002E1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E1117">
        <w:rPr>
          <w:rFonts w:ascii="Courier New" w:eastAsia="Times New Roman" w:hAnsi="Courier New" w:cs="Courier New"/>
          <w:sz w:val="20"/>
          <w:szCs w:val="20"/>
        </w:rPr>
        <w:t>#  FUNCTION</w:t>
      </w:r>
      <w:proofErr w:type="gramEnd"/>
      <w:r w:rsidRPr="002E1117">
        <w:rPr>
          <w:rFonts w:ascii="Courier New" w:eastAsia="Times New Roman" w:hAnsi="Courier New" w:cs="Courier New"/>
          <w:sz w:val="20"/>
          <w:szCs w:val="20"/>
        </w:rPr>
        <w:t xml:space="preserve">:  </w:t>
      </w:r>
      <w:proofErr w:type="spellStart"/>
      <w:r w:rsidRPr="002E1117">
        <w:rPr>
          <w:rFonts w:ascii="Courier New" w:eastAsia="Times New Roman" w:hAnsi="Courier New" w:cs="Courier New"/>
          <w:sz w:val="20"/>
          <w:szCs w:val="20"/>
        </w:rPr>
        <w:t>hashValueDescendingNum</w:t>
      </w:r>
      <w:proofErr w:type="spellEnd"/>
      <w:r w:rsidRPr="002E1117">
        <w:rPr>
          <w:rFonts w:ascii="Courier New" w:eastAsia="Times New Roman" w:hAnsi="Courier New" w:cs="Courier New"/>
          <w:sz w:val="20"/>
          <w:szCs w:val="20"/>
        </w:rPr>
        <w:t xml:space="preserve">                                   #</w:t>
      </w:r>
    </w:p>
    <w:p w:rsidR="002E1117" w:rsidRPr="002E1117" w:rsidRDefault="002E1117" w:rsidP="002E1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1117">
        <w:rPr>
          <w:rFonts w:ascii="Courier New" w:eastAsia="Times New Roman" w:hAnsi="Courier New" w:cs="Courier New"/>
          <w:sz w:val="20"/>
          <w:szCs w:val="20"/>
        </w:rPr>
        <w:t>#                                                                      #</w:t>
      </w:r>
    </w:p>
    <w:p w:rsidR="002E1117" w:rsidRPr="002E1117" w:rsidRDefault="002E1117" w:rsidP="002E1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E1117">
        <w:rPr>
          <w:rFonts w:ascii="Courier New" w:eastAsia="Times New Roman" w:hAnsi="Courier New" w:cs="Courier New"/>
          <w:sz w:val="20"/>
          <w:szCs w:val="20"/>
        </w:rPr>
        <w:t>#  PURPOSE</w:t>
      </w:r>
      <w:proofErr w:type="gramEnd"/>
      <w:r w:rsidRPr="002E1117">
        <w:rPr>
          <w:rFonts w:ascii="Courier New" w:eastAsia="Times New Roman" w:hAnsi="Courier New" w:cs="Courier New"/>
          <w:sz w:val="20"/>
          <w:szCs w:val="20"/>
        </w:rPr>
        <w:t>:   Help sort a hash by the hash 'value', not the 'key'.     #</w:t>
      </w:r>
    </w:p>
    <w:p w:rsidR="002E1117" w:rsidRPr="002E1117" w:rsidRDefault="002E1117" w:rsidP="002E1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1117">
        <w:rPr>
          <w:rFonts w:ascii="Courier New" w:eastAsia="Times New Roman" w:hAnsi="Courier New" w:cs="Courier New"/>
          <w:sz w:val="20"/>
          <w:szCs w:val="20"/>
        </w:rPr>
        <w:t>#             Values are returned in descending numeric order          #</w:t>
      </w:r>
    </w:p>
    <w:p w:rsidR="002E1117" w:rsidRPr="002E1117" w:rsidRDefault="002E1117" w:rsidP="002E1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E1117">
        <w:rPr>
          <w:rFonts w:ascii="Courier New" w:eastAsia="Times New Roman" w:hAnsi="Courier New" w:cs="Courier New"/>
          <w:sz w:val="20"/>
          <w:szCs w:val="20"/>
        </w:rPr>
        <w:t>#             (highest to lowest).</w:t>
      </w:r>
      <w:proofErr w:type="gramEnd"/>
      <w:r w:rsidRPr="002E1117">
        <w:rPr>
          <w:rFonts w:ascii="Courier New" w:eastAsia="Times New Roman" w:hAnsi="Courier New" w:cs="Courier New"/>
          <w:sz w:val="20"/>
          <w:szCs w:val="20"/>
        </w:rPr>
        <w:t xml:space="preserve">                                     #</w:t>
      </w:r>
    </w:p>
    <w:p w:rsidR="002E1117" w:rsidRPr="002E1117" w:rsidRDefault="002E1117" w:rsidP="002E1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1117">
        <w:rPr>
          <w:rFonts w:ascii="Courier New" w:eastAsia="Times New Roman" w:hAnsi="Courier New" w:cs="Courier New"/>
          <w:sz w:val="20"/>
          <w:szCs w:val="20"/>
        </w:rPr>
        <w:t>#----------------------------------------------------------------------#</w:t>
      </w:r>
    </w:p>
    <w:p w:rsidR="002E1117" w:rsidRPr="002E1117" w:rsidRDefault="002E1117" w:rsidP="002E1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E1117" w:rsidRPr="002E1117" w:rsidRDefault="002E1117" w:rsidP="002E1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E1117">
        <w:rPr>
          <w:rFonts w:ascii="Courier New" w:eastAsia="Times New Roman" w:hAnsi="Courier New" w:cs="Courier New"/>
          <w:sz w:val="20"/>
          <w:szCs w:val="20"/>
        </w:rPr>
        <w:t>sub</w:t>
      </w:r>
      <w:proofErr w:type="gramEnd"/>
      <w:r w:rsidRPr="002E1117">
        <w:rPr>
          <w:rFonts w:ascii="Courier New" w:eastAsia="Times New Roman" w:hAnsi="Courier New" w:cs="Courier New"/>
          <w:sz w:val="20"/>
          <w:szCs w:val="20"/>
        </w:rPr>
        <w:t xml:space="preserve"> </w:t>
      </w:r>
      <w:proofErr w:type="spellStart"/>
      <w:r w:rsidRPr="002E1117">
        <w:rPr>
          <w:rFonts w:ascii="Courier New" w:eastAsia="Times New Roman" w:hAnsi="Courier New" w:cs="Courier New"/>
          <w:sz w:val="20"/>
          <w:szCs w:val="20"/>
        </w:rPr>
        <w:t>hashValueDescendingNum</w:t>
      </w:r>
      <w:proofErr w:type="spellEnd"/>
      <w:r w:rsidRPr="002E1117">
        <w:rPr>
          <w:rFonts w:ascii="Courier New" w:eastAsia="Times New Roman" w:hAnsi="Courier New" w:cs="Courier New"/>
          <w:sz w:val="20"/>
          <w:szCs w:val="20"/>
        </w:rPr>
        <w:t xml:space="preserve"> {</w:t>
      </w:r>
    </w:p>
    <w:p w:rsidR="002E1117" w:rsidRPr="002E1117" w:rsidRDefault="002E1117" w:rsidP="002E1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1117">
        <w:rPr>
          <w:rFonts w:ascii="Courier New" w:eastAsia="Times New Roman" w:hAnsi="Courier New" w:cs="Courier New"/>
          <w:sz w:val="20"/>
          <w:szCs w:val="20"/>
        </w:rPr>
        <w:t xml:space="preserve">   $</w:t>
      </w:r>
      <w:proofErr w:type="gramStart"/>
      <w:r w:rsidRPr="002E1117">
        <w:rPr>
          <w:rFonts w:ascii="Courier New" w:eastAsia="Times New Roman" w:hAnsi="Courier New" w:cs="Courier New"/>
          <w:sz w:val="20"/>
          <w:szCs w:val="20"/>
        </w:rPr>
        <w:t>grades{</w:t>
      </w:r>
      <w:proofErr w:type="gramEnd"/>
      <w:r w:rsidRPr="002E1117">
        <w:rPr>
          <w:rFonts w:ascii="Courier New" w:eastAsia="Times New Roman" w:hAnsi="Courier New" w:cs="Courier New"/>
          <w:sz w:val="20"/>
          <w:szCs w:val="20"/>
        </w:rPr>
        <w:t>$b} &lt;=&gt; $grades{$a};</w:t>
      </w:r>
    </w:p>
    <w:p w:rsidR="002E1117" w:rsidRPr="002E1117" w:rsidRDefault="002E1117" w:rsidP="002E1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1117">
        <w:rPr>
          <w:rFonts w:ascii="Courier New" w:eastAsia="Times New Roman" w:hAnsi="Courier New" w:cs="Courier New"/>
          <w:sz w:val="20"/>
          <w:szCs w:val="20"/>
        </w:rPr>
        <w:t>}</w:t>
      </w:r>
    </w:p>
    <w:p w:rsidR="002E1117" w:rsidRPr="002E1117" w:rsidRDefault="002E1117" w:rsidP="002E1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E1117" w:rsidRPr="002E1117" w:rsidRDefault="002E1117" w:rsidP="002E1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1117">
        <w:rPr>
          <w:rFonts w:ascii="Courier New" w:eastAsia="Times New Roman" w:hAnsi="Courier New" w:cs="Courier New"/>
          <w:sz w:val="20"/>
          <w:szCs w:val="20"/>
        </w:rPr>
        <w:t>%grades = (</w:t>
      </w:r>
    </w:p>
    <w:p w:rsidR="002E1117" w:rsidRPr="002E1117" w:rsidRDefault="002E1117" w:rsidP="002E1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1117">
        <w:rPr>
          <w:rFonts w:ascii="Courier New" w:eastAsia="Times New Roman" w:hAnsi="Courier New" w:cs="Courier New"/>
          <w:sz w:val="20"/>
          <w:szCs w:val="20"/>
        </w:rPr>
        <w:t xml:space="preserve">  student1 =&gt; 90,</w:t>
      </w:r>
    </w:p>
    <w:p w:rsidR="002E1117" w:rsidRPr="002E1117" w:rsidRDefault="002E1117" w:rsidP="002E1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1117">
        <w:rPr>
          <w:rFonts w:ascii="Courier New" w:eastAsia="Times New Roman" w:hAnsi="Courier New" w:cs="Courier New"/>
          <w:sz w:val="20"/>
          <w:szCs w:val="20"/>
        </w:rPr>
        <w:t xml:space="preserve">  student2 =&gt; 75,</w:t>
      </w:r>
    </w:p>
    <w:p w:rsidR="002E1117" w:rsidRPr="002E1117" w:rsidRDefault="002E1117" w:rsidP="002E1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1117">
        <w:rPr>
          <w:rFonts w:ascii="Courier New" w:eastAsia="Times New Roman" w:hAnsi="Courier New" w:cs="Courier New"/>
          <w:sz w:val="20"/>
          <w:szCs w:val="20"/>
        </w:rPr>
        <w:t xml:space="preserve">  student3 =&gt; 96,</w:t>
      </w:r>
    </w:p>
    <w:p w:rsidR="002E1117" w:rsidRPr="002E1117" w:rsidRDefault="002E1117" w:rsidP="002E1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1117">
        <w:rPr>
          <w:rFonts w:ascii="Courier New" w:eastAsia="Times New Roman" w:hAnsi="Courier New" w:cs="Courier New"/>
          <w:sz w:val="20"/>
          <w:szCs w:val="20"/>
        </w:rPr>
        <w:t xml:space="preserve">  student4 =&gt; 55,</w:t>
      </w:r>
    </w:p>
    <w:p w:rsidR="002E1117" w:rsidRPr="002E1117" w:rsidRDefault="002E1117" w:rsidP="002E1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1117">
        <w:rPr>
          <w:rFonts w:ascii="Courier New" w:eastAsia="Times New Roman" w:hAnsi="Courier New" w:cs="Courier New"/>
          <w:sz w:val="20"/>
          <w:szCs w:val="20"/>
        </w:rPr>
        <w:t xml:space="preserve">  student5 =&gt; 76,</w:t>
      </w:r>
    </w:p>
    <w:p w:rsidR="002E1117" w:rsidRPr="002E1117" w:rsidRDefault="002E1117" w:rsidP="002E1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1117">
        <w:rPr>
          <w:rFonts w:ascii="Courier New" w:eastAsia="Times New Roman" w:hAnsi="Courier New" w:cs="Courier New"/>
          <w:sz w:val="20"/>
          <w:szCs w:val="20"/>
        </w:rPr>
        <w:t>);</w:t>
      </w:r>
    </w:p>
    <w:p w:rsidR="002E1117" w:rsidRPr="002E1117" w:rsidRDefault="002E1117" w:rsidP="002E1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E1117" w:rsidRPr="002E1117" w:rsidRDefault="002E1117" w:rsidP="002E1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E1117">
        <w:rPr>
          <w:rFonts w:ascii="Courier New" w:eastAsia="Times New Roman" w:hAnsi="Courier New" w:cs="Courier New"/>
          <w:sz w:val="20"/>
          <w:szCs w:val="20"/>
        </w:rPr>
        <w:t>print</w:t>
      </w:r>
      <w:proofErr w:type="gramEnd"/>
      <w:r w:rsidRPr="002E1117">
        <w:rPr>
          <w:rFonts w:ascii="Courier New" w:eastAsia="Times New Roman" w:hAnsi="Courier New" w:cs="Courier New"/>
          <w:sz w:val="20"/>
          <w:szCs w:val="20"/>
        </w:rPr>
        <w:t xml:space="preserve"> "\</w:t>
      </w:r>
      <w:proofErr w:type="spellStart"/>
      <w:r w:rsidRPr="002E1117">
        <w:rPr>
          <w:rFonts w:ascii="Courier New" w:eastAsia="Times New Roman" w:hAnsi="Courier New" w:cs="Courier New"/>
          <w:sz w:val="20"/>
          <w:szCs w:val="20"/>
        </w:rPr>
        <w:t>nGRADES</w:t>
      </w:r>
      <w:proofErr w:type="spellEnd"/>
      <w:r w:rsidRPr="002E1117">
        <w:rPr>
          <w:rFonts w:ascii="Courier New" w:eastAsia="Times New Roman" w:hAnsi="Courier New" w:cs="Courier New"/>
          <w:sz w:val="20"/>
          <w:szCs w:val="20"/>
        </w:rPr>
        <w:t xml:space="preserve"> IN ASCENDING NUMERIC ORDER:\n";</w:t>
      </w:r>
    </w:p>
    <w:p w:rsidR="002E1117" w:rsidRPr="002E1117" w:rsidRDefault="002E1117" w:rsidP="002E1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2E1117">
        <w:rPr>
          <w:rFonts w:ascii="Courier New" w:eastAsia="Times New Roman" w:hAnsi="Courier New" w:cs="Courier New"/>
          <w:sz w:val="20"/>
          <w:szCs w:val="20"/>
        </w:rPr>
        <w:t>foreach</w:t>
      </w:r>
      <w:proofErr w:type="spellEnd"/>
      <w:proofErr w:type="gramEnd"/>
      <w:r w:rsidRPr="002E1117">
        <w:rPr>
          <w:rFonts w:ascii="Courier New" w:eastAsia="Times New Roman" w:hAnsi="Courier New" w:cs="Courier New"/>
          <w:sz w:val="20"/>
          <w:szCs w:val="20"/>
        </w:rPr>
        <w:t xml:space="preserve"> $key (sort </w:t>
      </w:r>
      <w:proofErr w:type="spellStart"/>
      <w:r w:rsidRPr="002E1117">
        <w:rPr>
          <w:rFonts w:ascii="Courier New" w:eastAsia="Times New Roman" w:hAnsi="Courier New" w:cs="Courier New"/>
          <w:sz w:val="20"/>
          <w:szCs w:val="20"/>
        </w:rPr>
        <w:t>hashValueAscendingNum</w:t>
      </w:r>
      <w:proofErr w:type="spellEnd"/>
      <w:r w:rsidRPr="002E1117">
        <w:rPr>
          <w:rFonts w:ascii="Courier New" w:eastAsia="Times New Roman" w:hAnsi="Courier New" w:cs="Courier New"/>
          <w:sz w:val="20"/>
          <w:szCs w:val="20"/>
        </w:rPr>
        <w:t xml:space="preserve"> (keys(%grades))) {</w:t>
      </w:r>
    </w:p>
    <w:p w:rsidR="002E1117" w:rsidRPr="002E1117" w:rsidRDefault="002E1117" w:rsidP="002E1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1117">
        <w:rPr>
          <w:rFonts w:ascii="Courier New" w:eastAsia="Times New Roman" w:hAnsi="Courier New" w:cs="Courier New"/>
          <w:sz w:val="20"/>
          <w:szCs w:val="20"/>
        </w:rPr>
        <w:t xml:space="preserve">   </w:t>
      </w:r>
      <w:proofErr w:type="gramStart"/>
      <w:r w:rsidRPr="002E1117">
        <w:rPr>
          <w:rFonts w:ascii="Courier New" w:eastAsia="Times New Roman" w:hAnsi="Courier New" w:cs="Courier New"/>
          <w:sz w:val="20"/>
          <w:szCs w:val="20"/>
        </w:rPr>
        <w:t>print</w:t>
      </w:r>
      <w:proofErr w:type="gramEnd"/>
      <w:r w:rsidRPr="002E1117">
        <w:rPr>
          <w:rFonts w:ascii="Courier New" w:eastAsia="Times New Roman" w:hAnsi="Courier New" w:cs="Courier New"/>
          <w:sz w:val="20"/>
          <w:szCs w:val="20"/>
        </w:rPr>
        <w:t xml:space="preserve"> "\</w:t>
      </w:r>
      <w:proofErr w:type="spellStart"/>
      <w:r w:rsidRPr="002E1117">
        <w:rPr>
          <w:rFonts w:ascii="Courier New" w:eastAsia="Times New Roman" w:hAnsi="Courier New" w:cs="Courier New"/>
          <w:sz w:val="20"/>
          <w:szCs w:val="20"/>
        </w:rPr>
        <w:t>t$grades</w:t>
      </w:r>
      <w:proofErr w:type="spellEnd"/>
      <w:r w:rsidRPr="002E1117">
        <w:rPr>
          <w:rFonts w:ascii="Courier New" w:eastAsia="Times New Roman" w:hAnsi="Courier New" w:cs="Courier New"/>
          <w:sz w:val="20"/>
          <w:szCs w:val="20"/>
        </w:rPr>
        <w:t>{$key} \t\t $key\n";</w:t>
      </w:r>
    </w:p>
    <w:p w:rsidR="002E1117" w:rsidRPr="002E1117" w:rsidRDefault="002E1117" w:rsidP="002E1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1117">
        <w:rPr>
          <w:rFonts w:ascii="Courier New" w:eastAsia="Times New Roman" w:hAnsi="Courier New" w:cs="Courier New"/>
          <w:sz w:val="20"/>
          <w:szCs w:val="20"/>
        </w:rPr>
        <w:t>}</w:t>
      </w:r>
    </w:p>
    <w:p w:rsidR="002E1117" w:rsidRPr="002E1117" w:rsidRDefault="002E1117" w:rsidP="002E1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E1117" w:rsidRPr="002E1117" w:rsidRDefault="002E1117" w:rsidP="002E1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E1117">
        <w:rPr>
          <w:rFonts w:ascii="Courier New" w:eastAsia="Times New Roman" w:hAnsi="Courier New" w:cs="Courier New"/>
          <w:sz w:val="20"/>
          <w:szCs w:val="20"/>
        </w:rPr>
        <w:t>print</w:t>
      </w:r>
      <w:proofErr w:type="gramEnd"/>
      <w:r w:rsidRPr="002E1117">
        <w:rPr>
          <w:rFonts w:ascii="Courier New" w:eastAsia="Times New Roman" w:hAnsi="Courier New" w:cs="Courier New"/>
          <w:sz w:val="20"/>
          <w:szCs w:val="20"/>
        </w:rPr>
        <w:t xml:space="preserve"> "\</w:t>
      </w:r>
      <w:proofErr w:type="spellStart"/>
      <w:r w:rsidRPr="002E1117">
        <w:rPr>
          <w:rFonts w:ascii="Courier New" w:eastAsia="Times New Roman" w:hAnsi="Courier New" w:cs="Courier New"/>
          <w:sz w:val="20"/>
          <w:szCs w:val="20"/>
        </w:rPr>
        <w:t>nGRADES</w:t>
      </w:r>
      <w:proofErr w:type="spellEnd"/>
      <w:r w:rsidRPr="002E1117">
        <w:rPr>
          <w:rFonts w:ascii="Courier New" w:eastAsia="Times New Roman" w:hAnsi="Courier New" w:cs="Courier New"/>
          <w:sz w:val="20"/>
          <w:szCs w:val="20"/>
        </w:rPr>
        <w:t xml:space="preserve"> IN DESCENDING NUMERIC ORDER:\n";</w:t>
      </w:r>
    </w:p>
    <w:p w:rsidR="002E1117" w:rsidRPr="002E1117" w:rsidRDefault="002E1117" w:rsidP="002E1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2E1117">
        <w:rPr>
          <w:rFonts w:ascii="Courier New" w:eastAsia="Times New Roman" w:hAnsi="Courier New" w:cs="Courier New"/>
          <w:sz w:val="20"/>
          <w:szCs w:val="20"/>
        </w:rPr>
        <w:t>foreach</w:t>
      </w:r>
      <w:proofErr w:type="spellEnd"/>
      <w:proofErr w:type="gramEnd"/>
      <w:r w:rsidRPr="002E1117">
        <w:rPr>
          <w:rFonts w:ascii="Courier New" w:eastAsia="Times New Roman" w:hAnsi="Courier New" w:cs="Courier New"/>
          <w:sz w:val="20"/>
          <w:szCs w:val="20"/>
        </w:rPr>
        <w:t xml:space="preserve"> $key (sort </w:t>
      </w:r>
      <w:proofErr w:type="spellStart"/>
      <w:r w:rsidRPr="002E1117">
        <w:rPr>
          <w:rFonts w:ascii="Courier New" w:eastAsia="Times New Roman" w:hAnsi="Courier New" w:cs="Courier New"/>
          <w:sz w:val="20"/>
          <w:szCs w:val="20"/>
        </w:rPr>
        <w:t>hashValueDescendingNum</w:t>
      </w:r>
      <w:proofErr w:type="spellEnd"/>
      <w:r w:rsidRPr="002E1117">
        <w:rPr>
          <w:rFonts w:ascii="Courier New" w:eastAsia="Times New Roman" w:hAnsi="Courier New" w:cs="Courier New"/>
          <w:sz w:val="20"/>
          <w:szCs w:val="20"/>
        </w:rPr>
        <w:t xml:space="preserve"> (keys(%grades))) {</w:t>
      </w:r>
    </w:p>
    <w:p w:rsidR="002E1117" w:rsidRPr="002E1117" w:rsidRDefault="002E1117" w:rsidP="002E1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1117">
        <w:rPr>
          <w:rFonts w:ascii="Courier New" w:eastAsia="Times New Roman" w:hAnsi="Courier New" w:cs="Courier New"/>
          <w:sz w:val="20"/>
          <w:szCs w:val="20"/>
        </w:rPr>
        <w:t xml:space="preserve">   </w:t>
      </w:r>
      <w:proofErr w:type="gramStart"/>
      <w:r w:rsidRPr="002E1117">
        <w:rPr>
          <w:rFonts w:ascii="Courier New" w:eastAsia="Times New Roman" w:hAnsi="Courier New" w:cs="Courier New"/>
          <w:sz w:val="20"/>
          <w:szCs w:val="20"/>
        </w:rPr>
        <w:t>print</w:t>
      </w:r>
      <w:proofErr w:type="gramEnd"/>
      <w:r w:rsidRPr="002E1117">
        <w:rPr>
          <w:rFonts w:ascii="Courier New" w:eastAsia="Times New Roman" w:hAnsi="Courier New" w:cs="Courier New"/>
          <w:sz w:val="20"/>
          <w:szCs w:val="20"/>
        </w:rPr>
        <w:t xml:space="preserve"> "\</w:t>
      </w:r>
      <w:proofErr w:type="spellStart"/>
      <w:r w:rsidRPr="002E1117">
        <w:rPr>
          <w:rFonts w:ascii="Courier New" w:eastAsia="Times New Roman" w:hAnsi="Courier New" w:cs="Courier New"/>
          <w:sz w:val="20"/>
          <w:szCs w:val="20"/>
        </w:rPr>
        <w:t>t$grades</w:t>
      </w:r>
      <w:proofErr w:type="spellEnd"/>
      <w:r w:rsidRPr="002E1117">
        <w:rPr>
          <w:rFonts w:ascii="Courier New" w:eastAsia="Times New Roman" w:hAnsi="Courier New" w:cs="Courier New"/>
          <w:sz w:val="20"/>
          <w:szCs w:val="20"/>
        </w:rPr>
        <w:t>{$key} \t\t $key\n";</w:t>
      </w:r>
    </w:p>
    <w:p w:rsidR="002E1117" w:rsidRPr="002E1117" w:rsidRDefault="002E1117" w:rsidP="002E1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1117">
        <w:rPr>
          <w:rFonts w:ascii="Courier New" w:eastAsia="Times New Roman" w:hAnsi="Courier New" w:cs="Courier New"/>
          <w:sz w:val="20"/>
          <w:szCs w:val="20"/>
        </w:rPr>
        <w:t>}</w:t>
      </w:r>
    </w:p>
    <w:p w:rsidR="002E1117" w:rsidRPr="002E1117" w:rsidRDefault="002E1117" w:rsidP="002E1117">
      <w:pPr>
        <w:spacing w:before="100" w:beforeAutospacing="1" w:after="100" w:afterAutospacing="1" w:line="240" w:lineRule="auto"/>
        <w:rPr>
          <w:ins w:id="0" w:author="Unknown"/>
          <w:rFonts w:ascii="Times New Roman" w:eastAsia="Times New Roman" w:hAnsi="Times New Roman" w:cs="Times New Roman"/>
          <w:sz w:val="24"/>
          <w:szCs w:val="24"/>
        </w:rPr>
      </w:pPr>
      <w:ins w:id="1" w:author="Unknown">
        <w:r w:rsidRPr="002E1117">
          <w:rPr>
            <w:rFonts w:ascii="Times New Roman" w:eastAsia="Times New Roman" w:hAnsi="Times New Roman" w:cs="Times New Roman"/>
            <w:sz w:val="24"/>
            <w:szCs w:val="24"/>
          </w:rPr>
          <w:t>Although this "Perl hash sort by value" program is fairly lengthy, you can see at the bottom of the code where the student grades are printed in ascending and descending numeric value.</w:t>
        </w:r>
      </w:ins>
    </w:p>
    <w:p w:rsidR="002E1117" w:rsidRPr="002E1117" w:rsidRDefault="002E1117" w:rsidP="002E1117">
      <w:pPr>
        <w:spacing w:before="100" w:beforeAutospacing="1" w:after="100" w:afterAutospacing="1" w:line="240" w:lineRule="auto"/>
        <w:rPr>
          <w:ins w:id="2" w:author="Unknown"/>
          <w:rFonts w:ascii="Times New Roman" w:eastAsia="Times New Roman" w:hAnsi="Times New Roman" w:cs="Times New Roman"/>
          <w:sz w:val="24"/>
          <w:szCs w:val="24"/>
        </w:rPr>
      </w:pPr>
      <w:ins w:id="3" w:author="Unknown">
        <w:r w:rsidRPr="002E1117">
          <w:rPr>
            <w:rFonts w:ascii="Times New Roman" w:eastAsia="Times New Roman" w:hAnsi="Times New Roman" w:cs="Times New Roman"/>
            <w:sz w:val="24"/>
            <w:szCs w:val="24"/>
          </w:rPr>
          <w:t>The output of the program looks like this:</w:t>
        </w:r>
      </w:ins>
    </w:p>
    <w:p w:rsidR="002E1117" w:rsidRPr="002E1117" w:rsidRDefault="002E1117" w:rsidP="002E1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 w:author="Unknown"/>
          <w:rFonts w:ascii="Courier New" w:eastAsia="Times New Roman" w:hAnsi="Courier New" w:cs="Courier New"/>
          <w:sz w:val="20"/>
          <w:szCs w:val="20"/>
        </w:rPr>
      </w:pPr>
      <w:ins w:id="5" w:author="Unknown">
        <w:r w:rsidRPr="002E1117">
          <w:rPr>
            <w:rFonts w:ascii="Courier New" w:eastAsia="Times New Roman" w:hAnsi="Courier New" w:cs="Courier New"/>
            <w:sz w:val="20"/>
            <w:szCs w:val="20"/>
          </w:rPr>
          <w:t>GRADES IN ASCENDING NUMERIC ORDER:</w:t>
        </w:r>
      </w:ins>
    </w:p>
    <w:p w:rsidR="002E1117" w:rsidRPr="002E1117" w:rsidRDefault="002E1117" w:rsidP="002E1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 w:author="Unknown"/>
          <w:rFonts w:ascii="Courier New" w:eastAsia="Times New Roman" w:hAnsi="Courier New" w:cs="Courier New"/>
          <w:sz w:val="20"/>
          <w:szCs w:val="20"/>
        </w:rPr>
      </w:pPr>
      <w:ins w:id="7" w:author="Unknown">
        <w:r w:rsidRPr="002E1117">
          <w:rPr>
            <w:rFonts w:ascii="Courier New" w:eastAsia="Times New Roman" w:hAnsi="Courier New" w:cs="Courier New"/>
            <w:sz w:val="20"/>
            <w:szCs w:val="20"/>
          </w:rPr>
          <w:tab/>
          <w:t xml:space="preserve">55 </w:t>
        </w:r>
        <w:r w:rsidRPr="002E1117">
          <w:rPr>
            <w:rFonts w:ascii="Courier New" w:eastAsia="Times New Roman" w:hAnsi="Courier New" w:cs="Courier New"/>
            <w:sz w:val="20"/>
            <w:szCs w:val="20"/>
          </w:rPr>
          <w:tab/>
        </w:r>
        <w:r w:rsidRPr="002E1117">
          <w:rPr>
            <w:rFonts w:ascii="Courier New" w:eastAsia="Times New Roman" w:hAnsi="Courier New" w:cs="Courier New"/>
            <w:sz w:val="20"/>
            <w:szCs w:val="20"/>
          </w:rPr>
          <w:tab/>
          <w:t xml:space="preserve"> student4</w:t>
        </w:r>
      </w:ins>
    </w:p>
    <w:p w:rsidR="002E1117" w:rsidRPr="002E1117" w:rsidRDefault="002E1117" w:rsidP="002E1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8" w:author="Unknown"/>
          <w:rFonts w:ascii="Courier New" w:eastAsia="Times New Roman" w:hAnsi="Courier New" w:cs="Courier New"/>
          <w:sz w:val="20"/>
          <w:szCs w:val="20"/>
        </w:rPr>
      </w:pPr>
      <w:ins w:id="9" w:author="Unknown">
        <w:r w:rsidRPr="002E1117">
          <w:rPr>
            <w:rFonts w:ascii="Courier New" w:eastAsia="Times New Roman" w:hAnsi="Courier New" w:cs="Courier New"/>
            <w:sz w:val="20"/>
            <w:szCs w:val="20"/>
          </w:rPr>
          <w:tab/>
          <w:t xml:space="preserve">75 </w:t>
        </w:r>
        <w:r w:rsidRPr="002E1117">
          <w:rPr>
            <w:rFonts w:ascii="Courier New" w:eastAsia="Times New Roman" w:hAnsi="Courier New" w:cs="Courier New"/>
            <w:sz w:val="20"/>
            <w:szCs w:val="20"/>
          </w:rPr>
          <w:tab/>
        </w:r>
        <w:r w:rsidRPr="002E1117">
          <w:rPr>
            <w:rFonts w:ascii="Courier New" w:eastAsia="Times New Roman" w:hAnsi="Courier New" w:cs="Courier New"/>
            <w:sz w:val="20"/>
            <w:szCs w:val="20"/>
          </w:rPr>
          <w:tab/>
          <w:t xml:space="preserve"> student2</w:t>
        </w:r>
      </w:ins>
    </w:p>
    <w:p w:rsidR="002E1117" w:rsidRPr="002E1117" w:rsidRDefault="002E1117" w:rsidP="002E1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0" w:author="Unknown"/>
          <w:rFonts w:ascii="Courier New" w:eastAsia="Times New Roman" w:hAnsi="Courier New" w:cs="Courier New"/>
          <w:sz w:val="20"/>
          <w:szCs w:val="20"/>
        </w:rPr>
      </w:pPr>
      <w:ins w:id="11" w:author="Unknown">
        <w:r w:rsidRPr="002E1117">
          <w:rPr>
            <w:rFonts w:ascii="Courier New" w:eastAsia="Times New Roman" w:hAnsi="Courier New" w:cs="Courier New"/>
            <w:sz w:val="20"/>
            <w:szCs w:val="20"/>
          </w:rPr>
          <w:tab/>
          <w:t xml:space="preserve">76 </w:t>
        </w:r>
        <w:r w:rsidRPr="002E1117">
          <w:rPr>
            <w:rFonts w:ascii="Courier New" w:eastAsia="Times New Roman" w:hAnsi="Courier New" w:cs="Courier New"/>
            <w:sz w:val="20"/>
            <w:szCs w:val="20"/>
          </w:rPr>
          <w:tab/>
        </w:r>
        <w:r w:rsidRPr="002E1117">
          <w:rPr>
            <w:rFonts w:ascii="Courier New" w:eastAsia="Times New Roman" w:hAnsi="Courier New" w:cs="Courier New"/>
            <w:sz w:val="20"/>
            <w:szCs w:val="20"/>
          </w:rPr>
          <w:tab/>
          <w:t xml:space="preserve"> student5</w:t>
        </w:r>
      </w:ins>
    </w:p>
    <w:p w:rsidR="002E1117" w:rsidRPr="002E1117" w:rsidRDefault="002E1117" w:rsidP="002E1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2" w:author="Unknown"/>
          <w:rFonts w:ascii="Courier New" w:eastAsia="Times New Roman" w:hAnsi="Courier New" w:cs="Courier New"/>
          <w:sz w:val="20"/>
          <w:szCs w:val="20"/>
        </w:rPr>
      </w:pPr>
      <w:ins w:id="13" w:author="Unknown">
        <w:r w:rsidRPr="002E1117">
          <w:rPr>
            <w:rFonts w:ascii="Courier New" w:eastAsia="Times New Roman" w:hAnsi="Courier New" w:cs="Courier New"/>
            <w:sz w:val="20"/>
            <w:szCs w:val="20"/>
          </w:rPr>
          <w:tab/>
          <w:t xml:space="preserve">90 </w:t>
        </w:r>
        <w:r w:rsidRPr="002E1117">
          <w:rPr>
            <w:rFonts w:ascii="Courier New" w:eastAsia="Times New Roman" w:hAnsi="Courier New" w:cs="Courier New"/>
            <w:sz w:val="20"/>
            <w:szCs w:val="20"/>
          </w:rPr>
          <w:tab/>
        </w:r>
        <w:r w:rsidRPr="002E1117">
          <w:rPr>
            <w:rFonts w:ascii="Courier New" w:eastAsia="Times New Roman" w:hAnsi="Courier New" w:cs="Courier New"/>
            <w:sz w:val="20"/>
            <w:szCs w:val="20"/>
          </w:rPr>
          <w:tab/>
          <w:t xml:space="preserve"> student1</w:t>
        </w:r>
      </w:ins>
    </w:p>
    <w:p w:rsidR="002E1117" w:rsidRPr="002E1117" w:rsidRDefault="002E1117" w:rsidP="002E1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4" w:author="Unknown"/>
          <w:rFonts w:ascii="Courier New" w:eastAsia="Times New Roman" w:hAnsi="Courier New" w:cs="Courier New"/>
          <w:sz w:val="20"/>
          <w:szCs w:val="20"/>
        </w:rPr>
      </w:pPr>
      <w:ins w:id="15" w:author="Unknown">
        <w:r w:rsidRPr="002E1117">
          <w:rPr>
            <w:rFonts w:ascii="Courier New" w:eastAsia="Times New Roman" w:hAnsi="Courier New" w:cs="Courier New"/>
            <w:sz w:val="20"/>
            <w:szCs w:val="20"/>
          </w:rPr>
          <w:tab/>
          <w:t xml:space="preserve">96 </w:t>
        </w:r>
        <w:r w:rsidRPr="002E1117">
          <w:rPr>
            <w:rFonts w:ascii="Courier New" w:eastAsia="Times New Roman" w:hAnsi="Courier New" w:cs="Courier New"/>
            <w:sz w:val="20"/>
            <w:szCs w:val="20"/>
          </w:rPr>
          <w:tab/>
        </w:r>
        <w:r w:rsidRPr="002E1117">
          <w:rPr>
            <w:rFonts w:ascii="Courier New" w:eastAsia="Times New Roman" w:hAnsi="Courier New" w:cs="Courier New"/>
            <w:sz w:val="20"/>
            <w:szCs w:val="20"/>
          </w:rPr>
          <w:tab/>
          <w:t xml:space="preserve"> student3</w:t>
        </w:r>
      </w:ins>
    </w:p>
    <w:p w:rsidR="002E1117" w:rsidRPr="002E1117" w:rsidRDefault="002E1117" w:rsidP="002E1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6" w:author="Unknown"/>
          <w:rFonts w:ascii="Courier New" w:eastAsia="Times New Roman" w:hAnsi="Courier New" w:cs="Courier New"/>
          <w:sz w:val="20"/>
          <w:szCs w:val="20"/>
        </w:rPr>
      </w:pPr>
    </w:p>
    <w:p w:rsidR="002E1117" w:rsidRPr="002E1117" w:rsidRDefault="002E1117" w:rsidP="002E1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7" w:author="Unknown"/>
          <w:rFonts w:ascii="Courier New" w:eastAsia="Times New Roman" w:hAnsi="Courier New" w:cs="Courier New"/>
          <w:sz w:val="20"/>
          <w:szCs w:val="20"/>
        </w:rPr>
      </w:pPr>
      <w:ins w:id="18" w:author="Unknown">
        <w:r w:rsidRPr="002E1117">
          <w:rPr>
            <w:rFonts w:ascii="Courier New" w:eastAsia="Times New Roman" w:hAnsi="Courier New" w:cs="Courier New"/>
            <w:sz w:val="20"/>
            <w:szCs w:val="20"/>
          </w:rPr>
          <w:t>GRADES IN DESCENDING NUMERIC ORDER:</w:t>
        </w:r>
      </w:ins>
    </w:p>
    <w:p w:rsidR="002E1117" w:rsidRPr="002E1117" w:rsidRDefault="002E1117" w:rsidP="002E1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9" w:author="Unknown"/>
          <w:rFonts w:ascii="Courier New" w:eastAsia="Times New Roman" w:hAnsi="Courier New" w:cs="Courier New"/>
          <w:sz w:val="20"/>
          <w:szCs w:val="20"/>
        </w:rPr>
      </w:pPr>
      <w:ins w:id="20" w:author="Unknown">
        <w:r w:rsidRPr="002E1117">
          <w:rPr>
            <w:rFonts w:ascii="Courier New" w:eastAsia="Times New Roman" w:hAnsi="Courier New" w:cs="Courier New"/>
            <w:sz w:val="20"/>
            <w:szCs w:val="20"/>
          </w:rPr>
          <w:tab/>
          <w:t xml:space="preserve">96 </w:t>
        </w:r>
        <w:r w:rsidRPr="002E1117">
          <w:rPr>
            <w:rFonts w:ascii="Courier New" w:eastAsia="Times New Roman" w:hAnsi="Courier New" w:cs="Courier New"/>
            <w:sz w:val="20"/>
            <w:szCs w:val="20"/>
          </w:rPr>
          <w:tab/>
        </w:r>
        <w:r w:rsidRPr="002E1117">
          <w:rPr>
            <w:rFonts w:ascii="Courier New" w:eastAsia="Times New Roman" w:hAnsi="Courier New" w:cs="Courier New"/>
            <w:sz w:val="20"/>
            <w:szCs w:val="20"/>
          </w:rPr>
          <w:tab/>
          <w:t xml:space="preserve"> student3</w:t>
        </w:r>
      </w:ins>
    </w:p>
    <w:p w:rsidR="002E1117" w:rsidRPr="002E1117" w:rsidRDefault="002E1117" w:rsidP="002E1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1" w:author="Unknown"/>
          <w:rFonts w:ascii="Courier New" w:eastAsia="Times New Roman" w:hAnsi="Courier New" w:cs="Courier New"/>
          <w:sz w:val="20"/>
          <w:szCs w:val="20"/>
        </w:rPr>
      </w:pPr>
      <w:ins w:id="22" w:author="Unknown">
        <w:r w:rsidRPr="002E1117">
          <w:rPr>
            <w:rFonts w:ascii="Courier New" w:eastAsia="Times New Roman" w:hAnsi="Courier New" w:cs="Courier New"/>
            <w:sz w:val="20"/>
            <w:szCs w:val="20"/>
          </w:rPr>
          <w:tab/>
          <w:t xml:space="preserve">90 </w:t>
        </w:r>
        <w:r w:rsidRPr="002E1117">
          <w:rPr>
            <w:rFonts w:ascii="Courier New" w:eastAsia="Times New Roman" w:hAnsi="Courier New" w:cs="Courier New"/>
            <w:sz w:val="20"/>
            <w:szCs w:val="20"/>
          </w:rPr>
          <w:tab/>
        </w:r>
        <w:r w:rsidRPr="002E1117">
          <w:rPr>
            <w:rFonts w:ascii="Courier New" w:eastAsia="Times New Roman" w:hAnsi="Courier New" w:cs="Courier New"/>
            <w:sz w:val="20"/>
            <w:szCs w:val="20"/>
          </w:rPr>
          <w:tab/>
          <w:t xml:space="preserve"> student1</w:t>
        </w:r>
      </w:ins>
    </w:p>
    <w:p w:rsidR="002E1117" w:rsidRPr="002E1117" w:rsidRDefault="002E1117" w:rsidP="002E1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3" w:author="Unknown"/>
          <w:rFonts w:ascii="Courier New" w:eastAsia="Times New Roman" w:hAnsi="Courier New" w:cs="Courier New"/>
          <w:sz w:val="20"/>
          <w:szCs w:val="20"/>
        </w:rPr>
      </w:pPr>
      <w:ins w:id="24" w:author="Unknown">
        <w:r w:rsidRPr="002E1117">
          <w:rPr>
            <w:rFonts w:ascii="Courier New" w:eastAsia="Times New Roman" w:hAnsi="Courier New" w:cs="Courier New"/>
            <w:sz w:val="20"/>
            <w:szCs w:val="20"/>
          </w:rPr>
          <w:tab/>
          <w:t xml:space="preserve">76 </w:t>
        </w:r>
        <w:r w:rsidRPr="002E1117">
          <w:rPr>
            <w:rFonts w:ascii="Courier New" w:eastAsia="Times New Roman" w:hAnsi="Courier New" w:cs="Courier New"/>
            <w:sz w:val="20"/>
            <w:szCs w:val="20"/>
          </w:rPr>
          <w:tab/>
        </w:r>
        <w:r w:rsidRPr="002E1117">
          <w:rPr>
            <w:rFonts w:ascii="Courier New" w:eastAsia="Times New Roman" w:hAnsi="Courier New" w:cs="Courier New"/>
            <w:sz w:val="20"/>
            <w:szCs w:val="20"/>
          </w:rPr>
          <w:tab/>
          <w:t xml:space="preserve"> student5</w:t>
        </w:r>
      </w:ins>
    </w:p>
    <w:p w:rsidR="002E1117" w:rsidRPr="002E1117" w:rsidRDefault="002E1117" w:rsidP="002E1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5" w:author="Unknown"/>
          <w:rFonts w:ascii="Courier New" w:eastAsia="Times New Roman" w:hAnsi="Courier New" w:cs="Courier New"/>
          <w:sz w:val="20"/>
          <w:szCs w:val="20"/>
        </w:rPr>
      </w:pPr>
      <w:ins w:id="26" w:author="Unknown">
        <w:r w:rsidRPr="002E1117">
          <w:rPr>
            <w:rFonts w:ascii="Courier New" w:eastAsia="Times New Roman" w:hAnsi="Courier New" w:cs="Courier New"/>
            <w:sz w:val="20"/>
            <w:szCs w:val="20"/>
          </w:rPr>
          <w:tab/>
          <w:t xml:space="preserve">75 </w:t>
        </w:r>
        <w:r w:rsidRPr="002E1117">
          <w:rPr>
            <w:rFonts w:ascii="Courier New" w:eastAsia="Times New Roman" w:hAnsi="Courier New" w:cs="Courier New"/>
            <w:sz w:val="20"/>
            <w:szCs w:val="20"/>
          </w:rPr>
          <w:tab/>
        </w:r>
        <w:r w:rsidRPr="002E1117">
          <w:rPr>
            <w:rFonts w:ascii="Courier New" w:eastAsia="Times New Roman" w:hAnsi="Courier New" w:cs="Courier New"/>
            <w:sz w:val="20"/>
            <w:szCs w:val="20"/>
          </w:rPr>
          <w:tab/>
          <w:t xml:space="preserve"> student2</w:t>
        </w:r>
      </w:ins>
    </w:p>
    <w:p w:rsidR="002E1117" w:rsidRPr="002E1117" w:rsidRDefault="002E1117" w:rsidP="002E1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7" w:author="Unknown"/>
          <w:rFonts w:ascii="Courier New" w:eastAsia="Times New Roman" w:hAnsi="Courier New" w:cs="Courier New"/>
          <w:sz w:val="20"/>
          <w:szCs w:val="20"/>
        </w:rPr>
      </w:pPr>
      <w:ins w:id="28" w:author="Unknown">
        <w:r w:rsidRPr="002E1117">
          <w:rPr>
            <w:rFonts w:ascii="Courier New" w:eastAsia="Times New Roman" w:hAnsi="Courier New" w:cs="Courier New"/>
            <w:sz w:val="20"/>
            <w:szCs w:val="20"/>
          </w:rPr>
          <w:tab/>
          <w:t xml:space="preserve">55 </w:t>
        </w:r>
        <w:r w:rsidRPr="002E1117">
          <w:rPr>
            <w:rFonts w:ascii="Courier New" w:eastAsia="Times New Roman" w:hAnsi="Courier New" w:cs="Courier New"/>
            <w:sz w:val="20"/>
            <w:szCs w:val="20"/>
          </w:rPr>
          <w:tab/>
        </w:r>
        <w:r w:rsidRPr="002E1117">
          <w:rPr>
            <w:rFonts w:ascii="Courier New" w:eastAsia="Times New Roman" w:hAnsi="Courier New" w:cs="Courier New"/>
            <w:sz w:val="20"/>
            <w:szCs w:val="20"/>
          </w:rPr>
          <w:tab/>
          <w:t xml:space="preserve"> student4</w:t>
        </w:r>
      </w:ins>
    </w:p>
    <w:p w:rsidR="003E6109" w:rsidRDefault="003E6109">
      <w:bookmarkStart w:id="29" w:name="_GoBack"/>
      <w:bookmarkEnd w:id="29"/>
    </w:p>
    <w:sectPr w:rsidR="003E61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1117"/>
    <w:rsid w:val="002E1117"/>
    <w:rsid w:val="003E61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2E111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E1117"/>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2E111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E1117"/>
    <w:rPr>
      <w:color w:val="0000FF"/>
      <w:u w:val="single"/>
    </w:rPr>
  </w:style>
  <w:style w:type="character" w:styleId="Emphasis">
    <w:name w:val="Emphasis"/>
    <w:basedOn w:val="DefaultParagraphFont"/>
    <w:uiPriority w:val="20"/>
    <w:qFormat/>
    <w:rsid w:val="002E1117"/>
    <w:rPr>
      <w:i/>
      <w:iCs/>
    </w:rPr>
  </w:style>
  <w:style w:type="character" w:styleId="HTMLCode">
    <w:name w:val="HTML Code"/>
    <w:basedOn w:val="DefaultParagraphFont"/>
    <w:uiPriority w:val="99"/>
    <w:semiHidden/>
    <w:unhideWhenUsed/>
    <w:rsid w:val="002E1117"/>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2E1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E1117"/>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2E111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E1117"/>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2E111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E1117"/>
    <w:rPr>
      <w:color w:val="0000FF"/>
      <w:u w:val="single"/>
    </w:rPr>
  </w:style>
  <w:style w:type="character" w:styleId="Emphasis">
    <w:name w:val="Emphasis"/>
    <w:basedOn w:val="DefaultParagraphFont"/>
    <w:uiPriority w:val="20"/>
    <w:qFormat/>
    <w:rsid w:val="002E1117"/>
    <w:rPr>
      <w:i/>
      <w:iCs/>
    </w:rPr>
  </w:style>
  <w:style w:type="character" w:styleId="HTMLCode">
    <w:name w:val="HTML Code"/>
    <w:basedOn w:val="DefaultParagraphFont"/>
    <w:uiPriority w:val="99"/>
    <w:semiHidden/>
    <w:unhideWhenUsed/>
    <w:rsid w:val="002E1117"/>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2E1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E111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1152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perl.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557</Words>
  <Characters>3180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Office of the CIO</Company>
  <LinksUpToDate>false</LinksUpToDate>
  <CharactersWithSpaces>3730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pensel.3, Terry</dc:creator>
  <cp:lastModifiedBy>pensel.3, Terry</cp:lastModifiedBy>
  <cp:revision>1</cp:revision>
  <dcterms:created xsi:type="dcterms:W3CDTF">2013-04-30T20:06:00Z</dcterms:created>
  <dcterms:modified xsi:type="dcterms:W3CDTF">2013-04-30T20:06:00Z</dcterms:modified>
</cp:coreProperties>
</file>